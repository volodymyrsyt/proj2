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C6E" w:rsidRDefault="001203A6">
      <w:pPr>
        <w:rPr>
          <w:ins w:id="0" w:author="user" w:date="2018-12-30T21:17:00Z"/>
          <w:lang w:val="ru-RU"/>
        </w:rPr>
      </w:pPr>
      <w:ins w:id="1" w:author="user" w:date="2018-12-30T21:17:00Z">
        <w:r>
          <w:rPr>
            <w:lang w:val="ru-RU"/>
          </w:rPr>
          <w:t xml:space="preserve">Реплики Али </w:t>
        </w:r>
        <w:proofErr w:type="spellStart"/>
        <w:r>
          <w:rPr>
            <w:lang w:val="ru-RU"/>
          </w:rPr>
          <w:t>експресс</w:t>
        </w:r>
        <w:proofErr w:type="spellEnd"/>
      </w:ins>
    </w:p>
    <w:p w:rsidR="001203A6" w:rsidRPr="001203A6" w:rsidRDefault="001203A6" w:rsidP="001203A6">
      <w:pPr>
        <w:shd w:val="clear" w:color="auto" w:fill="FFFFFF"/>
        <w:spacing w:after="0" w:line="360" w:lineRule="atLeast"/>
        <w:outlineLvl w:val="1"/>
        <w:rPr>
          <w:ins w:id="2" w:author="user" w:date="2018-12-30T21:18:00Z"/>
          <w:rFonts w:ascii="Verdana" w:eastAsia="Times New Roman" w:hAnsi="Verdana" w:cs="Times New Roman"/>
          <w:color w:val="333333"/>
          <w:sz w:val="27"/>
          <w:szCs w:val="27"/>
          <w:lang w:val="ru-RU" w:eastAsia="ru-RU"/>
        </w:rPr>
      </w:pPr>
      <w:proofErr w:type="spellStart"/>
      <w:ins w:id="3" w:author="user" w:date="2018-12-30T21:18:00Z">
        <w:r w:rsidRPr="001203A6">
          <w:rPr>
            <w:rFonts w:ascii="Verdana" w:eastAsia="Times New Roman" w:hAnsi="Verdana" w:cs="Times New Roman"/>
            <w:color w:val="333333"/>
            <w:sz w:val="27"/>
            <w:szCs w:val="27"/>
            <w:lang w:val="ru-RU" w:eastAsia="ru-RU"/>
          </w:rPr>
          <w:t>ZipBaits</w:t>
        </w:r>
        <w:proofErr w:type="spellEnd"/>
        <w:r w:rsidRPr="001203A6">
          <w:rPr>
            <w:rFonts w:ascii="Verdana" w:eastAsia="Times New Roman" w:hAnsi="Verdana" w:cs="Times New Roman"/>
            <w:color w:val="333333"/>
            <w:sz w:val="27"/>
            <w:szCs w:val="27"/>
            <w:lang w:val="ru-RU" w:eastAsia="ru-RU"/>
          </w:rPr>
          <w:t xml:space="preserve"> </w:t>
        </w:r>
        <w:proofErr w:type="spellStart"/>
        <w:r w:rsidRPr="001203A6">
          <w:rPr>
            <w:rFonts w:ascii="Verdana" w:eastAsia="Times New Roman" w:hAnsi="Verdana" w:cs="Times New Roman"/>
            <w:color w:val="333333"/>
            <w:sz w:val="27"/>
            <w:szCs w:val="27"/>
            <w:lang w:val="ru-RU" w:eastAsia="ru-RU"/>
          </w:rPr>
          <w:t>Rigge</w:t>
        </w:r>
        <w:proofErr w:type="spellEnd"/>
        <w:r w:rsidRPr="001203A6">
          <w:rPr>
            <w:rFonts w:ascii="Verdana" w:eastAsia="Times New Roman" w:hAnsi="Verdana" w:cs="Times New Roman"/>
            <w:color w:val="333333"/>
            <w:sz w:val="27"/>
            <w:szCs w:val="27"/>
            <w:lang w:val="ru-RU" w:eastAsia="ru-RU"/>
          </w:rPr>
          <w:t xml:space="preserve"> 35F</w:t>
        </w:r>
      </w:ins>
      <w:ins w:id="4" w:author="user" w:date="2018-12-30T22:08:00Z">
        <w:r w:rsidR="000A7C81">
          <w:rPr>
            <w:rFonts w:ascii="Verdana" w:eastAsia="Times New Roman" w:hAnsi="Verdana" w:cs="Times New Roman"/>
            <w:color w:val="333333"/>
            <w:sz w:val="27"/>
            <w:szCs w:val="27"/>
            <w:lang w:val="ru-RU" w:eastAsia="ru-RU"/>
          </w:rPr>
          <w:t xml:space="preserve">     104 </w:t>
        </w:r>
        <w:proofErr w:type="spellStart"/>
        <w:r w:rsidR="000A7C81">
          <w:rPr>
            <w:rFonts w:ascii="Verdana" w:eastAsia="Times New Roman" w:hAnsi="Verdana" w:cs="Times New Roman"/>
            <w:color w:val="333333"/>
            <w:sz w:val="27"/>
            <w:szCs w:val="27"/>
            <w:lang w:val="ru-RU" w:eastAsia="ru-RU"/>
          </w:rPr>
          <w:t>грн</w:t>
        </w:r>
      </w:ins>
      <w:proofErr w:type="spellEnd"/>
    </w:p>
    <w:p w:rsidR="001203A6" w:rsidRDefault="001203A6">
      <w:pPr>
        <w:rPr>
          <w:lang w:val="ru-RU"/>
        </w:rPr>
      </w:pPr>
    </w:p>
    <w:p w:rsidR="001203A6" w:rsidRDefault="001203A6">
      <w:pPr>
        <w:rPr>
          <w:ins w:id="5" w:author="user" w:date="2018-12-30T21:20:00Z"/>
          <w:lang w:val="ru-RU"/>
        </w:rPr>
      </w:pPr>
      <w:ins w:id="6" w:author="user" w:date="2018-12-30T21:20:00Z">
        <w:r>
          <w:rPr>
            <w:lang w:val="ru-RU"/>
          </w:rPr>
          <w:fldChar w:fldCharType="begin"/>
        </w:r>
        <w:r>
          <w:rPr>
            <w:lang w:val="ru-RU"/>
          </w:rPr>
          <w:instrText xml:space="preserve"> HYPERLINK "</w:instrText>
        </w:r>
      </w:ins>
      <w:r w:rsidRPr="001203A6">
        <w:rPr>
          <w:lang w:val="ru-RU"/>
        </w:rPr>
        <w:instrText>https://ru.aliexpress.com/item/Super-Quality-5-Colors-35cm-2-4g-Hard-Bait-Minnow-Crank-Fishing-lures-Bass-Fresh-Salt/32744171711.html?af=1225008&amp;cv=29485268&amp;cn=41pkkdic3kbksv8m5ne8eapjay26vytx&amp;dp=v5_41pkkdic3kbksv8m5ne8eapjay26vytx&amp;af=1225008&amp;cv=29485268&amp;cn=41pkkdic3kbksv8m5ne8eapjay26vytx&amp;dp=v5_41pkkdic3kbksv8m5ne8eapjay26vytx&amp;afref=&amp;aff_platform=default&amp;cpt=1546197348804&amp;sk=ccfBY4yg&amp;aff_trace_key=e111b92ed7be47a0a2ec1c52ee4728d8-1546197348804-05841-ccfBY4yg&amp;terminal_id=741245e3509a42a4b2c338745c1bcc6e</w:instrText>
      </w:r>
      <w:ins w:id="7" w:author="user" w:date="2018-12-30T21:20:00Z">
        <w:r>
          <w:rPr>
            <w:lang w:val="ru-RU"/>
          </w:rPr>
          <w:instrText xml:space="preserve">" </w:instrText>
        </w:r>
        <w:r>
          <w:rPr>
            <w:lang w:val="ru-RU"/>
          </w:rPr>
          <w:fldChar w:fldCharType="separate"/>
        </w:r>
      </w:ins>
      <w:r w:rsidRPr="001F5A01">
        <w:rPr>
          <w:rStyle w:val="a5"/>
          <w:lang w:val="ru-RU"/>
        </w:rPr>
        <w:t>https://ru.aliexpress.com/item/Super-Quality-5-Colors-35cm-2-4g-Hard-Bait-Minnow-Crank-Fishing-lures-Bass-Fresh-Salt/32744171711.html?af=1225008&amp;cv=29485268&amp;cn=41pkkdic3kbksv8m5ne8eapjay26vytx&amp;dp=v5_41pkkdic3kbksv8m5ne8eapjay26vytx&amp;af=1225008&amp;cv=29485268&amp;cn=41pkkdic3kbksv8m5ne8eapjay26vytx&amp;dp=v5_41pkkdic3kbksv8</w:t>
      </w:r>
      <w:r w:rsidRPr="001F5A01">
        <w:rPr>
          <w:rStyle w:val="a5"/>
          <w:lang w:val="ru-RU"/>
        </w:rPr>
        <w:t>m</w:t>
      </w:r>
      <w:r w:rsidRPr="001F5A01">
        <w:rPr>
          <w:rStyle w:val="a5"/>
          <w:lang w:val="ru-RU"/>
        </w:rPr>
        <w:t>5ne8eapjay26vytx&amp;afref=&amp;aff_platform=default&amp;cpt=1546197348804&amp;sk=ccfBY4yg&amp;aff_trace_key=e111b92ed7be47a0a2ec1c52ee4728d8-1546197348804-05841-ccfBY4yg&amp;terminal_id=741245e3509a42a4b2c338745c1bcc6e</w:t>
      </w:r>
      <w:ins w:id="8" w:author="user" w:date="2018-12-30T21:20:00Z">
        <w:r>
          <w:rPr>
            <w:lang w:val="ru-RU"/>
          </w:rPr>
          <w:fldChar w:fldCharType="end"/>
        </w:r>
      </w:ins>
    </w:p>
    <w:p w:rsidR="001203A6" w:rsidRDefault="000A7C81">
      <w:pPr>
        <w:rPr>
          <w:ins w:id="9" w:author="user" w:date="2018-12-30T22:08:00Z"/>
          <w:lang w:val="ru-RU"/>
        </w:rPr>
      </w:pPr>
      <w:proofErr w:type="spellStart"/>
      <w:ins w:id="10" w:author="user" w:date="2018-12-30T21:57:00Z">
        <w:r w:rsidRPr="000A7C81">
          <w:rPr>
            <w:lang w:val="ru-RU"/>
          </w:rPr>
          <w:t>pontoon</w:t>
        </w:r>
        <w:proofErr w:type="spellEnd"/>
        <w:r w:rsidRPr="000A7C81">
          <w:rPr>
            <w:lang w:val="ru-RU"/>
          </w:rPr>
          <w:t xml:space="preserve"> 21 </w:t>
        </w:r>
        <w:proofErr w:type="spellStart"/>
        <w:r w:rsidRPr="000A7C81">
          <w:rPr>
            <w:lang w:val="ru-RU"/>
          </w:rPr>
          <w:t>crackjack</w:t>
        </w:r>
        <w:proofErr w:type="spellEnd"/>
        <w:r w:rsidRPr="000A7C81">
          <w:rPr>
            <w:lang w:val="ru-RU"/>
          </w:rPr>
          <w:t xml:space="preserve"> 48</w:t>
        </w:r>
      </w:ins>
      <w:ins w:id="11" w:author="user" w:date="2018-12-30T22:08:00Z">
        <w:r>
          <w:rPr>
            <w:lang w:val="ru-RU"/>
          </w:rPr>
          <w:t xml:space="preserve">    97грн</w:t>
        </w:r>
      </w:ins>
    </w:p>
    <w:p w:rsidR="000A7C81" w:rsidRDefault="000A7C81">
      <w:pPr>
        <w:rPr>
          <w:ins w:id="12" w:author="user" w:date="2018-12-30T21:26:00Z"/>
          <w:lang w:val="ru-RU"/>
        </w:rPr>
      </w:pPr>
    </w:p>
    <w:p w:rsidR="001203A6" w:rsidRDefault="000A7C81">
      <w:pPr>
        <w:rPr>
          <w:ins w:id="13" w:author="user" w:date="2018-12-30T22:07:00Z"/>
          <w:lang w:val="ru-RU"/>
        </w:rPr>
      </w:pPr>
      <w:ins w:id="14" w:author="user" w:date="2018-12-30T22:07:00Z">
        <w:r>
          <w:rPr>
            <w:lang w:val="ru-RU"/>
          </w:rPr>
          <w:fldChar w:fldCharType="begin"/>
        </w:r>
        <w:r>
          <w:rPr>
            <w:lang w:val="ru-RU"/>
          </w:rPr>
          <w:instrText xml:space="preserve"> HYPERLINK "</w:instrText>
        </w:r>
      </w:ins>
      <w:ins w:id="15" w:author="user" w:date="2018-12-30T21:57:00Z">
        <w:r w:rsidRPr="000A7C81">
          <w:rPr>
            <w:lang w:val="ru-RU"/>
          </w:rPr>
          <w:instrText>https://ru.aliexpress.com/store/product/Mr-Charles-2015-new-fishing-lures-5pcs-lot-70mm-8-5g-shad-quality-professional-minnow-hard/1906484_32474927272.html?af=10546&amp;cv=7569269&amp;cn=42pkkfein1nfejebemjpdtf9y1dq2o6r&amp;dp=v5_42pkkfein1nfejebemjpdtf9y1dq2o6r&amp;af=10546&amp;cv=7569269&amp;cn=42pkkfein1nfejebemjpdtf9y1dq2o6r&amp;dp=v5_42pkkfein1nfejebemjpdtf9y1dq2o6r&amp;afref=https%253A%252F%252Fwww.youtube.com&amp;aff_platform=default&amp;cpt=1546199802669&amp;sk=ccfBY4yg&amp;aff_trace_key=2c9e1d2e900a4b529a23bddd40e84097-1546199802669-00432-ccfBY4yg&amp;terminal_id=741245e3509a42a4b2c338745c1bcc6e</w:instrText>
        </w:r>
      </w:ins>
      <w:ins w:id="16" w:author="user" w:date="2018-12-30T22:07:00Z">
        <w:r>
          <w:rPr>
            <w:lang w:val="ru-RU"/>
          </w:rPr>
          <w:instrText xml:space="preserve">" </w:instrText>
        </w:r>
        <w:r>
          <w:rPr>
            <w:lang w:val="ru-RU"/>
          </w:rPr>
          <w:fldChar w:fldCharType="separate"/>
        </w:r>
      </w:ins>
      <w:ins w:id="17" w:author="user" w:date="2018-12-30T21:57:00Z">
        <w:r w:rsidRPr="000062F4">
          <w:rPr>
            <w:rStyle w:val="a5"/>
            <w:lang w:val="ru-RU"/>
          </w:rPr>
          <w:t>https://ru.aliexpress.com/store/product/Mr-Charles-2015-new-fishing-lures-5pcs-lot-70mm-8-5g-shad-quality-professional-minnow-hard/1906484_32474927</w:t>
        </w:r>
        <w:r w:rsidRPr="000062F4">
          <w:rPr>
            <w:rStyle w:val="a5"/>
            <w:lang w:val="ru-RU"/>
          </w:rPr>
          <w:t>2</w:t>
        </w:r>
        <w:r w:rsidRPr="000062F4">
          <w:rPr>
            <w:rStyle w:val="a5"/>
            <w:lang w:val="ru-RU"/>
          </w:rPr>
          <w:t>72.html?af=10546&amp;cv=7569269&amp;cn=42pkkfein1nfejebemjpdtf9y1dq2o6r&amp;dp=v5_42pkkfein1nfejebemjpdtf9y1dq2o6r&amp;af=10546&amp;cv=7569269&amp;cn=42pkkfein1nfejebemjpdtf9y1dq2o6r&amp;dp=v5_42pkkfein1nfejebemjpdtf9y1dq2o6r&amp;afref=https%253A%252F%252Fwww.youtube.com&amp;aff_platform=default&amp;cpt=1546199802669&amp;sk=ccfBY4yg&amp;aff_trace_key=2c9e1d2e900a4b529a23bddd40e84097-1546199802669-00432-ccfBY4yg&amp;terminal_id=741245e3509a42a4b2c338745c1bcc6e</w:t>
        </w:r>
      </w:ins>
      <w:ins w:id="18" w:author="user" w:date="2018-12-30T22:07:00Z">
        <w:r>
          <w:rPr>
            <w:lang w:val="ru-RU"/>
          </w:rPr>
          <w:fldChar w:fldCharType="end"/>
        </w:r>
      </w:ins>
    </w:p>
    <w:p w:rsidR="000A7C81" w:rsidRDefault="000A7C81">
      <w:pPr>
        <w:rPr>
          <w:ins w:id="19" w:author="user" w:date="2018-12-30T22:07:00Z"/>
          <w:lang w:val="ru-RU"/>
        </w:rPr>
      </w:pPr>
    </w:p>
    <w:p w:rsidR="000A7C81" w:rsidRDefault="000A7C81">
      <w:pPr>
        <w:rPr>
          <w:ins w:id="20" w:author="user" w:date="2018-12-30T21:26:00Z"/>
          <w:lang w:val="ru-RU"/>
        </w:rPr>
      </w:pPr>
    </w:p>
    <w:p w:rsidR="001203A6" w:rsidRDefault="000A7C81">
      <w:pPr>
        <w:rPr>
          <w:ins w:id="21" w:author="user" w:date="2018-12-30T21:26:00Z"/>
          <w:lang w:val="ru-RU"/>
        </w:rPr>
      </w:pPr>
      <w:proofErr w:type="spellStart"/>
      <w:ins w:id="22" w:author="user" w:date="2018-12-30T22:07:00Z">
        <w:r>
          <w:rPr>
            <w:lang w:val="ru-RU"/>
          </w:rPr>
          <w:t>Утримувач</w:t>
        </w:r>
        <w:proofErr w:type="spellEnd"/>
        <w:r>
          <w:rPr>
            <w:lang w:val="ru-RU"/>
          </w:rPr>
          <w:t xml:space="preserve"> </w:t>
        </w:r>
        <w:proofErr w:type="spellStart"/>
        <w:r>
          <w:rPr>
            <w:lang w:val="ru-RU"/>
          </w:rPr>
          <w:t>риби</w:t>
        </w:r>
        <w:proofErr w:type="spellEnd"/>
        <w:r>
          <w:rPr>
            <w:lang w:val="ru-RU"/>
          </w:rPr>
          <w:t xml:space="preserve"> 93грн</w:t>
        </w:r>
      </w:ins>
    </w:p>
    <w:p w:rsidR="001203A6" w:rsidRDefault="000A7C81">
      <w:pPr>
        <w:rPr>
          <w:ins w:id="23" w:author="user" w:date="2018-12-30T21:26:00Z"/>
          <w:lang w:val="ru-RU"/>
        </w:rPr>
      </w:pPr>
      <w:ins w:id="24" w:author="user" w:date="2018-12-30T22:07:00Z">
        <w:r w:rsidRPr="000A7C81">
          <w:rPr>
            <w:lang w:val="ru-RU"/>
          </w:rPr>
          <w:t>https://ru.aliexpress.com/item/-/32954221661.html?spm=a2g0v.search0604.3.128.3f415207jymwcv&amp;ws_ab_test=searchweb0_0%2Csearchweb201602_4_10065_10068_319_10059_10884_317_10887_10696_100031_321_322_10084_453_10083_454_10103_10618_10307_538_537_536%2Csearchweb201603_51%2CppcSwitch_0&amp;algo_pvid=63560d95-15a2-4f92-b98e-d55e49c6fae5&amp;algo_expid=63560d95-15a2-4f92-b98e-d55e49c6fae5-16</w:t>
        </w:r>
      </w:ins>
    </w:p>
    <w:p w:rsidR="001203A6" w:rsidRDefault="001203A6">
      <w:pPr>
        <w:rPr>
          <w:ins w:id="25" w:author="user" w:date="2018-12-30T21:26:00Z"/>
          <w:lang w:val="ru-RU"/>
        </w:rPr>
      </w:pPr>
    </w:p>
    <w:p w:rsidR="001203A6" w:rsidRDefault="001203A6">
      <w:pPr>
        <w:rPr>
          <w:ins w:id="26" w:author="user" w:date="2018-12-30T21:26:00Z"/>
          <w:lang w:val="ru-RU"/>
        </w:rPr>
      </w:pPr>
    </w:p>
    <w:p w:rsidR="001203A6" w:rsidRDefault="001203A6">
      <w:pPr>
        <w:rPr>
          <w:ins w:id="27" w:author="user" w:date="2018-12-30T21:26:00Z"/>
          <w:lang w:val="ru-RU"/>
        </w:rPr>
      </w:pPr>
    </w:p>
    <w:p w:rsidR="001203A6" w:rsidRDefault="001203A6">
      <w:pPr>
        <w:rPr>
          <w:ins w:id="28" w:author="user" w:date="2018-12-30T21:20:00Z"/>
          <w:lang w:val="ru-RU"/>
        </w:rPr>
      </w:pPr>
      <w:ins w:id="29" w:author="user" w:date="2018-12-30T21:26:00Z">
        <w:r>
          <w:rPr>
            <w:lang w:val="ru-RU"/>
          </w:rPr>
          <w:t>Лягушка</w:t>
        </w:r>
      </w:ins>
      <w:ins w:id="30" w:author="user" w:date="2018-12-30T21:27:00Z">
        <w:r>
          <w:rPr>
            <w:lang w:val="ru-RU"/>
          </w:rPr>
          <w:t xml:space="preserve"> 28 грн</w:t>
        </w:r>
      </w:ins>
    </w:p>
    <w:p w:rsidR="001203A6" w:rsidRDefault="000A7C81">
      <w:pPr>
        <w:rPr>
          <w:ins w:id="31" w:author="user" w:date="2018-12-30T22:16:00Z"/>
          <w:lang w:val="ru-RU"/>
        </w:rPr>
      </w:pPr>
      <w:ins w:id="32" w:author="user" w:date="2018-12-30T22:16:00Z">
        <w:r>
          <w:rPr>
            <w:lang w:val="ru-RU"/>
          </w:rPr>
          <w:fldChar w:fldCharType="begin"/>
        </w:r>
        <w:r>
          <w:rPr>
            <w:lang w:val="ru-RU"/>
          </w:rPr>
          <w:instrText xml:space="preserve"> HYPERLINK "</w:instrText>
        </w:r>
      </w:ins>
      <w:ins w:id="33" w:author="user" w:date="2018-12-30T21:26:00Z">
        <w:r w:rsidRPr="001203A6">
          <w:rPr>
            <w:lang w:val="ru-RU"/>
          </w:rPr>
          <w:instrText>https://ru.aliexpress.com/item/1-6-15/32856348804.html?spm=a2g0v.search0604.3.48.3f112c172CdRJk&amp;ws_ab_test=searchweb0_0%2Csearchweb201602_4_10065_10068_319_10059_10884_317_10887_10696_100031_321_322_10084_453_10083_454_10103_10618_10307_538_537_536%2Csearchweb201603_51%2CppcSwitch_0&amp;algo_pvid=f7fe9da1-53b5-4573-b6b9-3aa701a16a12&amp;algo_expid=f7fe9da1-53b5-4573-b6b9-3aa701a16a12-6</w:instrText>
        </w:r>
      </w:ins>
      <w:ins w:id="34" w:author="user" w:date="2018-12-30T22:16:00Z">
        <w:r>
          <w:rPr>
            <w:lang w:val="ru-RU"/>
          </w:rPr>
          <w:instrText xml:space="preserve">" </w:instrText>
        </w:r>
        <w:r>
          <w:rPr>
            <w:lang w:val="ru-RU"/>
          </w:rPr>
          <w:fldChar w:fldCharType="separate"/>
        </w:r>
      </w:ins>
      <w:proofErr w:type="gramStart"/>
      <w:ins w:id="35" w:author="user" w:date="2018-12-30T21:26:00Z">
        <w:r w:rsidRPr="000062F4">
          <w:rPr>
            <w:rStyle w:val="a5"/>
            <w:lang w:val="ru-RU"/>
          </w:rPr>
          <w:t>https://ru.aliexpress.com/item/1-6-15/32856348804.html?spm=a2g0v.search0604.3.48.3f112c172CdRJk&amp;ws_ab_test=searchweb0_0%2Csearchweb201602_4_10065_10068_319_10059_10884_317_10887_10696_100031_321_322_10084_453_10083_454_10103_10618_10307_538_537_536%2Csearchweb201603_51%2CppcSwitch_0&amp;algo_pvid=f7fe9da1-53b5-4573-b6b9-3aa701a16a12&amp;algo_expid=f7fe9da1-53b5-4573-b6b9-3aa701a16a12-6</w:t>
        </w:r>
      </w:ins>
      <w:ins w:id="36" w:author="user" w:date="2018-12-30T22:16:00Z">
        <w:r>
          <w:rPr>
            <w:lang w:val="ru-RU"/>
          </w:rPr>
          <w:fldChar w:fldCharType="end"/>
        </w:r>
        <w:proofErr w:type="gramEnd"/>
      </w:ins>
    </w:p>
    <w:p w:rsidR="000A7C81" w:rsidRDefault="000A7C81">
      <w:pPr>
        <w:rPr>
          <w:ins w:id="37" w:author="user" w:date="2018-12-30T22:16:00Z"/>
          <w:lang w:val="ru-RU"/>
        </w:rPr>
      </w:pPr>
    </w:p>
    <w:p w:rsidR="000A7C81" w:rsidRDefault="000A7C81" w:rsidP="000A7C81">
      <w:pPr>
        <w:pStyle w:val="2"/>
        <w:shd w:val="clear" w:color="auto" w:fill="FFFFFF"/>
        <w:spacing w:before="0" w:beforeAutospacing="0" w:after="0" w:afterAutospacing="0"/>
        <w:jc w:val="center"/>
        <w:rPr>
          <w:ins w:id="38" w:author="user" w:date="2018-12-30T22:16:00Z"/>
          <w:rFonts w:ascii="Georgia" w:hAnsi="Georgia"/>
          <w:b w:val="0"/>
          <w:bCs w:val="0"/>
          <w:color w:val="333333"/>
        </w:rPr>
      </w:pPr>
      <w:ins w:id="39" w:author="user" w:date="2018-12-30T22:16:00Z">
        <w:r>
          <w:rPr>
            <w:rFonts w:ascii="Georgia" w:hAnsi="Georgia"/>
            <w:b w:val="0"/>
            <w:bCs w:val="0"/>
            <w:color w:val="333333"/>
          </w:rPr>
          <w:lastRenderedPageBreak/>
          <w:t xml:space="preserve">копия </w:t>
        </w:r>
        <w:proofErr w:type="spellStart"/>
        <w:r>
          <w:rPr>
            <w:rFonts w:ascii="Georgia" w:hAnsi="Georgia"/>
            <w:b w:val="0"/>
            <w:bCs w:val="0"/>
            <w:color w:val="333333"/>
          </w:rPr>
          <w:t>Megabass</w:t>
        </w:r>
        <w:proofErr w:type="spellEnd"/>
        <w:r>
          <w:rPr>
            <w:rFonts w:ascii="Georgia" w:hAnsi="Georgia"/>
            <w:b w:val="0"/>
            <w:bCs w:val="0"/>
            <w:color w:val="333333"/>
          </w:rPr>
          <w:t xml:space="preserve"> </w:t>
        </w:r>
        <w:proofErr w:type="spellStart"/>
        <w:r>
          <w:rPr>
            <w:rFonts w:ascii="Georgia" w:hAnsi="Georgia"/>
            <w:b w:val="0"/>
            <w:bCs w:val="0"/>
            <w:color w:val="333333"/>
          </w:rPr>
          <w:t>Vision</w:t>
        </w:r>
        <w:proofErr w:type="spellEnd"/>
        <w:r>
          <w:rPr>
            <w:rFonts w:ascii="Georgia" w:hAnsi="Georgia"/>
            <w:b w:val="0"/>
            <w:bCs w:val="0"/>
            <w:color w:val="333333"/>
          </w:rPr>
          <w:t xml:space="preserve"> 110</w:t>
        </w:r>
        <w:r>
          <w:rPr>
            <w:rFonts w:ascii="Georgia" w:hAnsi="Georgia"/>
            <w:b w:val="0"/>
            <w:bCs w:val="0"/>
            <w:color w:val="333333"/>
          </w:rPr>
          <w:t xml:space="preserve">    </w:t>
        </w:r>
      </w:ins>
      <w:ins w:id="40" w:author="user" w:date="2018-12-30T22:17:00Z">
        <w:r w:rsidR="005C25DF">
          <w:rPr>
            <w:rFonts w:ascii="Georgia" w:hAnsi="Georgia"/>
            <w:b w:val="0"/>
            <w:bCs w:val="0"/>
            <w:color w:val="333333"/>
          </w:rPr>
          <w:t xml:space="preserve">42 </w:t>
        </w:r>
        <w:proofErr w:type="spellStart"/>
        <w:r w:rsidR="005C25DF">
          <w:rPr>
            <w:rFonts w:ascii="Georgia" w:hAnsi="Georgia"/>
            <w:b w:val="0"/>
            <w:bCs w:val="0"/>
            <w:color w:val="333333"/>
          </w:rPr>
          <w:t>грн</w:t>
        </w:r>
      </w:ins>
      <w:proofErr w:type="spellEnd"/>
    </w:p>
    <w:p w:rsidR="000A7C81" w:rsidRDefault="000A7C81">
      <w:pPr>
        <w:rPr>
          <w:ins w:id="41" w:author="user" w:date="2018-12-30T22:16:00Z"/>
          <w:lang w:val="ru-RU"/>
        </w:rPr>
      </w:pPr>
      <w:proofErr w:type="gramStart"/>
      <w:ins w:id="42" w:author="user" w:date="2018-12-30T22:16:00Z">
        <w:r w:rsidRPr="000A7C81">
          <w:rPr>
            <w:lang w:val="ru-RU"/>
          </w:rPr>
          <w:t>https://ru.aliexpress.com/item/HENGJIA-Brand-New-Minnow-Fishing-Lures-11-5CM-13-1G-Fish-Minnow-Lure-Tackle-Hard-Bait/32756197351.html?spm=a2g0v.search0604.3.1.56887c44JTX018&amp;ws_ab_test=searchweb0_0,searchweb201602_4_10882_10065_10068_319_10059_10884_317_10887_10696_100031_321_322_10084_453_10083_454_10103_10618_10307_538_537_536,searchweb201603_51,ppcSwitch_0&amp;algo_expid=96bf4daa-9302-4874-a6d9-0b1645851948-0&amp;algo_pvid=96bf4daa-9302-4874-a6d9-0b1645851948</w:t>
        </w:r>
        <w:proofErr w:type="gramEnd"/>
      </w:ins>
    </w:p>
    <w:p w:rsidR="000A7C81" w:rsidRDefault="000A7C81">
      <w:pPr>
        <w:rPr>
          <w:ins w:id="43" w:author="user" w:date="2018-12-30T22:17:00Z"/>
          <w:lang w:val="ru-RU"/>
        </w:rPr>
      </w:pPr>
    </w:p>
    <w:p w:rsidR="005C25DF" w:rsidRDefault="005C25DF" w:rsidP="005C25DF">
      <w:pPr>
        <w:pStyle w:val="1"/>
        <w:shd w:val="clear" w:color="auto" w:fill="FFFFFF"/>
        <w:spacing w:before="0" w:line="330" w:lineRule="atLeast"/>
        <w:textAlignment w:val="baseline"/>
        <w:rPr>
          <w:ins w:id="44" w:author="user" w:date="2018-12-30T22:23:00Z"/>
          <w:rFonts w:ascii="Arial" w:hAnsi="Arial" w:cs="Arial"/>
          <w:b w:val="0"/>
          <w:bCs w:val="0"/>
          <w:color w:val="000000"/>
          <w:sz w:val="24"/>
          <w:szCs w:val="24"/>
        </w:rPr>
      </w:pPr>
      <w:proofErr w:type="spellStart"/>
      <w:ins w:id="45" w:author="user" w:date="2018-12-30T22:23:00Z">
        <w:r>
          <w:rPr>
            <w:rFonts w:ascii="Arial" w:hAnsi="Arial" w:cs="Arial"/>
            <w:b w:val="0"/>
            <w:bCs w:val="0"/>
            <w:color w:val="000000"/>
            <w:sz w:val="24"/>
            <w:szCs w:val="24"/>
          </w:rPr>
          <w:t>силиконовая</w:t>
        </w:r>
        <w:proofErr w:type="spellEnd"/>
        <w:r>
          <w:rPr>
            <w:rFonts w:ascii="Arial" w:hAnsi="Arial" w:cs="Arial"/>
            <w:b w:val="0"/>
            <w:bCs w:val="0"/>
            <w:color w:val="000000"/>
            <w:sz w:val="24"/>
            <w:szCs w:val="24"/>
          </w:rPr>
          <w:t xml:space="preserve"> приманка</w:t>
        </w:r>
        <w:r>
          <w:rPr>
            <w:rFonts w:ascii="Arial" w:hAnsi="Arial" w:cs="Arial"/>
            <w:b w:val="0"/>
            <w:bCs w:val="0"/>
            <w:color w:val="000000"/>
            <w:sz w:val="24"/>
            <w:szCs w:val="24"/>
            <w:lang w:val="ru-RU"/>
          </w:rPr>
          <w:t xml:space="preserve"> 2 </w:t>
        </w:r>
        <w:proofErr w:type="spellStart"/>
        <w:r>
          <w:rPr>
            <w:rFonts w:ascii="Arial" w:hAnsi="Arial" w:cs="Arial"/>
            <w:b w:val="0"/>
            <w:bCs w:val="0"/>
            <w:color w:val="000000"/>
            <w:sz w:val="24"/>
            <w:szCs w:val="24"/>
            <w:lang w:val="ru-RU"/>
          </w:rPr>
          <w:t>пач</w:t>
        </w:r>
        <w:proofErr w:type="spellEnd"/>
        <w:r>
          <w:rPr>
            <w:rFonts w:ascii="Arial" w:hAnsi="Arial" w:cs="Arial"/>
            <w:b w:val="0"/>
            <w:bCs w:val="0"/>
            <w:color w:val="000000"/>
            <w:sz w:val="24"/>
            <w:szCs w:val="24"/>
          </w:rPr>
          <w:t> </w:t>
        </w:r>
      </w:ins>
    </w:p>
    <w:p w:rsidR="005C25DF" w:rsidRDefault="005C25DF">
      <w:pPr>
        <w:rPr>
          <w:ins w:id="46" w:author="user" w:date="2018-12-30T22:17:00Z"/>
          <w:lang w:val="ru-RU"/>
        </w:rPr>
      </w:pPr>
      <w:proofErr w:type="spellStart"/>
      <w:ins w:id="47" w:author="user" w:date="2018-12-30T22:23:00Z">
        <w:r>
          <w:rPr>
            <w:lang w:val="ru-RU"/>
          </w:rPr>
          <w:t>колір</w:t>
        </w:r>
        <w:proofErr w:type="spellEnd"/>
        <w:proofErr w:type="gramStart"/>
        <w:r>
          <w:rPr>
            <w:lang w:val="ru-RU"/>
          </w:rPr>
          <w:t xml:space="preserve"> В</w:t>
        </w:r>
        <w:proofErr w:type="gramEnd"/>
        <w:r>
          <w:rPr>
            <w:lang w:val="ru-RU"/>
          </w:rPr>
          <w:t xml:space="preserve"> </w:t>
        </w:r>
        <w:proofErr w:type="spellStart"/>
        <w:r>
          <w:rPr>
            <w:lang w:val="ru-RU"/>
          </w:rPr>
          <w:t>колір</w:t>
        </w:r>
        <w:r>
          <w:rPr>
            <w:lang w:val="ru-RU"/>
          </w:rPr>
          <w:t>Н</w:t>
        </w:r>
      </w:ins>
      <w:proofErr w:type="spellEnd"/>
    </w:p>
    <w:p w:rsidR="005C25DF" w:rsidRDefault="005C25DF">
      <w:pPr>
        <w:rPr>
          <w:ins w:id="48" w:author="user" w:date="2018-12-30T22:23:00Z"/>
          <w:lang w:val="ru-RU"/>
        </w:rPr>
      </w:pPr>
      <w:ins w:id="49" w:author="user" w:date="2018-12-30T22:23:00Z">
        <w:r>
          <w:rPr>
            <w:lang w:val="ru-RU"/>
          </w:rPr>
          <w:fldChar w:fldCharType="begin"/>
        </w:r>
        <w:r>
          <w:rPr>
            <w:lang w:val="ru-RU"/>
          </w:rPr>
          <w:instrText xml:space="preserve"> HYPERLINK "</w:instrText>
        </w:r>
      </w:ins>
      <w:ins w:id="50" w:author="user" w:date="2018-12-30T22:22:00Z">
        <w:r w:rsidRPr="005C25DF">
          <w:rPr>
            <w:lang w:val="ru-RU"/>
          </w:rPr>
          <w:instrText>https://ru.aliexpress.com/item/10-45/32927710010.html?spm=a2g0v.search0604.3.61.56cf5d15KCGpVF&amp;ws_ab_test=searchweb0_0%2Csearchweb201602_4_10065_10068_319_10059_10884_317_10887_10696_100031_321_322_10084_453_10083_454_10103_10618_10307_538_537_536%2Csearchweb201603_51%2CppcSwitch_0&amp;algo_pvid=af113c74-c6e5-4a34-bae3-e7eb1f88b9ac&amp;algo_expid=af113c74-c6e5-4a34-bae3-e7eb1f88b9ac-10</w:instrText>
        </w:r>
      </w:ins>
      <w:ins w:id="51" w:author="user" w:date="2018-12-30T22:23:00Z">
        <w:r>
          <w:rPr>
            <w:lang w:val="ru-RU"/>
          </w:rPr>
          <w:instrText xml:space="preserve">" </w:instrText>
        </w:r>
        <w:r>
          <w:rPr>
            <w:lang w:val="ru-RU"/>
          </w:rPr>
          <w:fldChar w:fldCharType="separate"/>
        </w:r>
      </w:ins>
      <w:proofErr w:type="gramStart"/>
      <w:ins w:id="52" w:author="user" w:date="2018-12-30T22:22:00Z">
        <w:r w:rsidRPr="000062F4">
          <w:rPr>
            <w:rStyle w:val="a5"/>
            <w:lang w:val="ru-RU"/>
          </w:rPr>
          <w:t>https://ru.aliexpress.com/item/10-45/32927710010.html?spm=a2g0v.search0604.3.61.56cf5d15KCGpVF&amp;ws_ab_test=searchweb0_0%2Csearchweb201602_4_10065_10068_319_10059_10884_317_10887_10696_100031_321_322_10084_453_10083_454_10103_10618_10307_538_537_536%2Csearchweb201603_51%2CppcSwitch_0&amp;algo_pvid=af113c74-c6e5-4a34-bae3-e7eb1f88b9ac&amp;algo_expid=af113c74-c6e5-4a34-bae3-e7eb1f88b9ac-10</w:t>
        </w:r>
      </w:ins>
      <w:ins w:id="53" w:author="user" w:date="2018-12-30T22:23:00Z">
        <w:r>
          <w:rPr>
            <w:lang w:val="ru-RU"/>
          </w:rPr>
          <w:fldChar w:fldCharType="end"/>
        </w:r>
        <w:proofErr w:type="gramEnd"/>
      </w:ins>
    </w:p>
    <w:p w:rsidR="005C25DF" w:rsidRDefault="005C25DF" w:rsidP="005C25DF">
      <w:pPr>
        <w:pStyle w:val="1"/>
        <w:shd w:val="clear" w:color="auto" w:fill="FFFFFF"/>
        <w:spacing w:before="0" w:line="330" w:lineRule="atLeast"/>
        <w:textAlignment w:val="baseline"/>
        <w:rPr>
          <w:ins w:id="54" w:author="user" w:date="2018-12-30T22:26:00Z"/>
          <w:rFonts w:ascii="Arial" w:hAnsi="Arial" w:cs="Arial"/>
          <w:b w:val="0"/>
          <w:bCs w:val="0"/>
          <w:color w:val="000000"/>
          <w:sz w:val="24"/>
          <w:szCs w:val="24"/>
        </w:rPr>
      </w:pPr>
      <w:proofErr w:type="spellStart"/>
      <w:ins w:id="55" w:author="user" w:date="2018-12-30T22:26:00Z">
        <w:r>
          <w:rPr>
            <w:rFonts w:ascii="Arial" w:hAnsi="Arial" w:cs="Arial"/>
            <w:b w:val="0"/>
            <w:bCs w:val="0"/>
            <w:color w:val="000000"/>
            <w:sz w:val="24"/>
            <w:szCs w:val="24"/>
          </w:rPr>
          <w:t>Рыболовная</w:t>
        </w:r>
        <w:proofErr w:type="spellEnd"/>
        <w:r>
          <w:rPr>
            <w:rFonts w:ascii="Arial" w:hAnsi="Arial" w:cs="Arial"/>
            <w:b w:val="0"/>
            <w:bCs w:val="0"/>
            <w:color w:val="000000"/>
            <w:sz w:val="24"/>
            <w:szCs w:val="24"/>
          </w:rPr>
          <w:t xml:space="preserve"> Приманка 10 </w:t>
        </w:r>
        <w:proofErr w:type="spellStart"/>
        <w:r>
          <w:rPr>
            <w:rFonts w:ascii="Arial" w:hAnsi="Arial" w:cs="Arial"/>
            <w:b w:val="0"/>
            <w:bCs w:val="0"/>
            <w:color w:val="000000"/>
            <w:sz w:val="24"/>
            <w:szCs w:val="24"/>
          </w:rPr>
          <w:t>Цвета</w:t>
        </w:r>
        <w:proofErr w:type="spellEnd"/>
        <w:r>
          <w:rPr>
            <w:rFonts w:ascii="Arial" w:hAnsi="Arial" w:cs="Arial"/>
            <w:b w:val="0"/>
            <w:bCs w:val="0"/>
            <w:color w:val="000000"/>
            <w:sz w:val="24"/>
            <w:szCs w:val="24"/>
          </w:rPr>
          <w:t> </w:t>
        </w:r>
      </w:ins>
    </w:p>
    <w:p w:rsidR="005C25DF" w:rsidRPr="001203A6" w:rsidRDefault="005C25DF">
      <w:pPr>
        <w:rPr>
          <w:lang w:val="ru-RU"/>
        </w:rPr>
      </w:pPr>
      <w:bookmarkStart w:id="56" w:name="_GoBack"/>
      <w:bookmarkEnd w:id="56"/>
      <w:proofErr w:type="gramStart"/>
      <w:ins w:id="57" w:author="user" w:date="2018-12-30T22:26:00Z">
        <w:r w:rsidRPr="005C25DF">
          <w:rPr>
            <w:lang w:val="ru-RU"/>
          </w:rPr>
          <w:t>https://ru.aliexpress.com/item/2018-1-10/32954719472.html?spm=a2g0v.search0604.3.137.56cf5d15KCGpVF&amp;ws_ab_test=searchweb0_0%2Csearchweb201602_4_10065_10068_319_10059_10884_317_10887_10696_100031_321_322_10084_453_10083_454_10103_10618_10307_538_537_536%2Csearchweb201603_51%2CppcSwitch_0&amp;algo_pvid=af113c74-c6e5-4a34-bae3-e7eb1f88b9ac&amp;algo_expid=af113c74-c6e5-4a34-bae3-e7eb1f88b9ac-20</w:t>
        </w:r>
      </w:ins>
      <w:proofErr w:type="gramEnd"/>
    </w:p>
    <w:sectPr w:rsidR="005C25DF" w:rsidRPr="00120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A6"/>
    <w:rsid w:val="000A7C81"/>
    <w:rsid w:val="000B1491"/>
    <w:rsid w:val="001203A6"/>
    <w:rsid w:val="00235822"/>
    <w:rsid w:val="005C25DF"/>
    <w:rsid w:val="006659BA"/>
    <w:rsid w:val="006C4BB8"/>
    <w:rsid w:val="006E634B"/>
    <w:rsid w:val="00715E74"/>
    <w:rsid w:val="009362F4"/>
    <w:rsid w:val="00A24C6E"/>
    <w:rsid w:val="00DF653D"/>
    <w:rsid w:val="00E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C2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20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C4BB8"/>
    <w:pPr>
      <w:widowControl w:val="0"/>
      <w:autoSpaceDE w:val="0"/>
      <w:autoSpaceDN w:val="0"/>
      <w:spacing w:after="0" w:line="360" w:lineRule="auto"/>
      <w:ind w:firstLine="709"/>
      <w:jc w:val="both"/>
    </w:pPr>
    <w:rPr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6C4BB8"/>
    <w:rPr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03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1203A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A7C8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C2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C2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20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C4BB8"/>
    <w:pPr>
      <w:widowControl w:val="0"/>
      <w:autoSpaceDE w:val="0"/>
      <w:autoSpaceDN w:val="0"/>
      <w:spacing w:after="0" w:line="360" w:lineRule="auto"/>
      <w:ind w:firstLine="709"/>
      <w:jc w:val="both"/>
    </w:pPr>
    <w:rPr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6C4BB8"/>
    <w:rPr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03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1203A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A7C8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C2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2018-12-30T19:17:00Z</dcterms:created>
  <dcterms:modified xsi:type="dcterms:W3CDTF">2018-12-30T20:28:00Z</dcterms:modified>
</cp:coreProperties>
</file>